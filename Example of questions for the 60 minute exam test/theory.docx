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F6EBB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How can we determine the specific size of a particular data type?</w:t>
      </w:r>
    </w:p>
    <w:p w14:paraId="4167D6D2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How do we put the header files of other modules or libraries into the source file of the program ?</w:t>
      </w:r>
    </w:p>
    <w:p w14:paraId="47A91CCA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How do we approach data fields of the composite data type (struct) in C?</w:t>
      </w:r>
    </w:p>
    <w:p w14:paraId="3DC25DCE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Describe how the function int doit(int r) is called and how are the data passed to it?</w:t>
      </w:r>
    </w:p>
    <w:p w14:paraId="64957B4E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How do you dynamically allocate memory for storing a sequence of 20 values of the data type int?</w:t>
      </w:r>
    </w:p>
    <w:p w14:paraId="55A84683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How do you then increase this dynamic field to save ten m ore items?</w:t>
      </w:r>
    </w:p>
    <w:p w14:paraId="33A5EE00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What is the NULL identifier?</w:t>
      </w:r>
    </w:p>
    <w:p w14:paraId="7FA84ABE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How are text strings represented in C?</w:t>
      </w:r>
    </w:p>
    <w:p w14:paraId="76484592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What represents the void type?</w:t>
      </w:r>
    </w:p>
    <w:p w14:paraId="4DA1D744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Explain the difference between the variable and the pointer to a variable.</w:t>
      </w:r>
    </w:p>
    <w:p w14:paraId="54CC34D4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What are the characters used in C for output control?</w:t>
      </w:r>
    </w:p>
    <w:p w14:paraId="39137CC9" w14:textId="77777777" w:rsidR="005F0E10" w:rsidRPr="005F0E10" w:rsidRDefault="005F0E10" w:rsidP="005F0E10">
      <w:pPr>
        <w:numPr>
          <w:ilvl w:val="0"/>
          <w:numId w:val="1"/>
        </w:numPr>
      </w:pPr>
      <w:del w:id="0" w:author="Unknown">
        <w:r w:rsidRPr="005F0E10">
          <w:delText>How is the process of running a program implemented in C language (under a full operating system)?</w:delText>
        </w:r>
      </w:del>
    </w:p>
    <w:p w14:paraId="3BA707B5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How to get a pointer to a variable defined as double d = 12.3;</w:t>
      </w:r>
    </w:p>
    <w:p w14:paraId="11DF78AF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How is the pointer and array [] different ?</w:t>
      </w:r>
    </w:p>
    <w:p w14:paraId="45258174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What is the difference between a pointer to a constant and a constant pointer? Write their definition.</w:t>
      </w:r>
    </w:p>
    <w:p w14:paraId="4AE41B9A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Define a variable length array s of the size n, which is retrieved from the standard input.</w:t>
      </w:r>
    </w:p>
    <w:p w14:paraId="2C03C255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Describe briefly the struct type used in C.</w:t>
      </w:r>
    </w:p>
    <w:p w14:paraId="2742F320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What C compilers do you know?</w:t>
      </w:r>
    </w:p>
    <w:p w14:paraId="4E75C799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Describe the process of creating an executable program from C source files.</w:t>
      </w:r>
    </w:p>
    <w:p w14:paraId="17772289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Explain the difference between the variable and the pointer to a variable?</w:t>
      </w:r>
    </w:p>
    <w:p w14:paraId="50748F1A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Does const in the variable definition guarantee that it cannot change?</w:t>
      </w:r>
    </w:p>
    <w:p w14:paraId="22A2AE2A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For what is the keyword 'do' used? Make a short example.</w:t>
      </w:r>
    </w:p>
    <w:p w14:paraId="5600534E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lastRenderedPageBreak/>
        <w:t>For what is the keyword 'while' used? Make a short example.</w:t>
      </w:r>
    </w:p>
    <w:p w14:paraId="6588AD34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For what is the keyword 'for' used? Make a short example.</w:t>
      </w:r>
    </w:p>
    <w:p w14:paraId="476983E0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For what is the keyword 'if' used? Make a short example.</w:t>
      </w:r>
    </w:p>
    <w:p w14:paraId="35F4F600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For what is the keyword 'case' used? Make a short example.</w:t>
      </w:r>
    </w:p>
    <w:p w14:paraId="118E3EBC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For what is the keyword 'switch' used? Make a short example.</w:t>
      </w:r>
    </w:p>
    <w:p w14:paraId="190978E2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For what is the keyword 'break' used? Make a short example.</w:t>
      </w:r>
    </w:p>
    <w:p w14:paraId="1B6F2DA0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How do you create a pointer to a variable, such as int?</w:t>
      </w:r>
    </w:p>
    <w:p w14:paraId="13361D75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What is the program return value that indicates a successful execution and why?</w:t>
      </w:r>
    </w:p>
    <w:p w14:paraId="1E14CC2D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How do you dynamically allocate memory in C language?</w:t>
      </w:r>
    </w:p>
    <w:p w14:paraId="1EE99671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How do you release dynamically allocated memory in C language?</w:t>
      </w:r>
    </w:p>
    <w:p w14:paraId="023D3A75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Define the diagonal (unit) matrix 3×3 as a 2D int array.</w:t>
      </w:r>
    </w:p>
    <w:p w14:paraId="01F83FF9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What is the difference between a thread and a process?</w:t>
      </w:r>
    </w:p>
    <w:p w14:paraId="2BBAE00B" w14:textId="77777777" w:rsidR="005F0E10" w:rsidRPr="005F0E10" w:rsidRDefault="005F0E10" w:rsidP="005F0E10">
      <w:pPr>
        <w:numPr>
          <w:ilvl w:val="0"/>
          <w:numId w:val="1"/>
        </w:numPr>
      </w:pPr>
      <w:r w:rsidRPr="005F0E10">
        <w:t>What is a critical section?</w:t>
      </w:r>
    </w:p>
    <w:p w14:paraId="425A3C09" w14:textId="77777777" w:rsidR="00E55D36" w:rsidRDefault="00E55D36"/>
    <w:sectPr w:rsidR="00E5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11981"/>
    <w:multiLevelType w:val="multilevel"/>
    <w:tmpl w:val="351C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447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36"/>
    <w:rsid w:val="005F0E10"/>
    <w:rsid w:val="007C2BAE"/>
    <w:rsid w:val="00E5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21235-E552-4E44-81D8-72DA70D4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Nos, Mikahel</dc:creator>
  <cp:keywords/>
  <dc:description/>
  <cp:lastModifiedBy>Nos, Mikahel</cp:lastModifiedBy>
  <cp:revision>2</cp:revision>
  <dcterms:created xsi:type="dcterms:W3CDTF">2025-09-24T07:30:00Z</dcterms:created>
  <dcterms:modified xsi:type="dcterms:W3CDTF">2025-09-24T07:30:00Z</dcterms:modified>
</cp:coreProperties>
</file>